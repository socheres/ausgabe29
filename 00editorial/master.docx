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Editorial #29: Bibliographien</w:t>
      </w:r>
    </w:p>
    <w:p>
      <w:pPr>
        <w:pStyle w:val="Textbody"/>
        <w:rPr/>
      </w:pPr>
      <w:r>
        <w:rPr/>
        <w:t xml:space="preserve">Die Bibliographie und das Bibliographieren, so eine </w:t>
      </w:r>
      <w:del w:id="0" w:author="Maxi Kindling" w:date="2016-06-06T17:07:00Z">
        <w:r>
          <w:rPr/>
          <w:delText>Grundt</w:delText>
        </w:r>
      </w:del>
      <w:ins w:id="1" w:author="Maxi Kindling" w:date="2016-06-06T17:07:00Z">
        <w:r>
          <w:rPr/>
          <w:t>T</w:t>
        </w:r>
      </w:ins>
      <w:r>
        <w:rPr/>
        <w:t>hese im Call for Papers für diese Ausgabe, sind originär bibliothekarische Themen –</w:t>
      </w:r>
      <w:del w:id="2" w:author="Maxi Kindling" w:date="2016-06-06T17:07:00Z">
        <w:r>
          <w:rPr/>
          <w:delText xml:space="preserve"> </w:delText>
        </w:r>
      </w:del>
      <w:ins w:id="3" w:author="Maxi Kindling" w:date="2016-06-06T17:07:00Z">
        <w:r>
          <w:rPr/>
          <w:t xml:space="preserve">nach </w:t>
        </w:r>
      </w:ins>
      <w:del w:id="4" w:author="Maxi Kindling" w:date="2016-06-06T17:07:00Z">
        <w:r>
          <w:rPr/>
          <w:delText xml:space="preserve">eine These, die, wie wir beim Einwerben der Texte und </w:delText>
        </w:r>
      </w:del>
      <w:r>
        <w:rPr/>
        <w:t xml:space="preserve">dem Durcharbeiten der Einreichungen </w:t>
      </w:r>
      <w:ins w:id="5" w:author="Maxi Kindling" w:date="2016-06-06T17:07:00Z">
        <w:r>
          <w:rPr/>
          <w:t xml:space="preserve">können wir feststellen: Sie trifft </w:t>
        </w:r>
      </w:ins>
      <w:del w:id="6" w:author="Maxi Kindling" w:date="2016-06-06T17:07:00Z">
        <w:r>
          <w:rPr/>
          <w:delText>bemerkten,</w:delText>
        </w:r>
      </w:del>
      <w:del w:id="7" w:author="Maxi Kindling" w:date="2016-06-06T17:08:00Z">
        <w:r>
          <w:rPr/>
          <w:delText xml:space="preserve"> </w:delText>
        </w:r>
      </w:del>
      <w:r>
        <w:rPr/>
        <w:t>gleichzeitig zu</w:t>
      </w:r>
      <w:ins w:id="8" w:author="Maxi Kindling" w:date="2016-06-06T17:08:00Z">
        <w:r>
          <w:rPr/>
          <w:t xml:space="preserve"> </w:t>
        </w:r>
      </w:ins>
      <w:del w:id="9" w:author="Maxi Kindling" w:date="2016-06-06T17:08:00Z">
        <w:r>
          <w:rPr/>
          <w:delText xml:space="preserve">trifft </w:delText>
        </w:r>
      </w:del>
      <w:r>
        <w:rPr/>
        <w:t>und nicht</w:t>
      </w:r>
      <w:ins w:id="10" w:author="Unbekannter Autor" w:date="2016-06-19T11:32:00Z">
        <w:r>
          <w:rPr/>
          <w:t>.</w:t>
        </w:r>
      </w:ins>
      <w:del w:id="11" w:author="Unbekannter Autor" w:date="2016-06-19T11:31:00Z">
        <w:r>
          <w:rPr/>
          <w:delText xml:space="preserve"> zutrifft</w:delText>
        </w:r>
      </w:del>
      <w:r>
        <w:rPr/>
        <w:t>. Zum einen ist der Begriff des Bibliographierens nicht geschützt, schon gar nicht historisch, und damit ist er interpretierbar. Zwei Texte dieser Ausgabe gehen auf eine Bibliographie</w:t>
      </w:r>
      <w:ins w:id="12" w:author="Maxi Kindling" w:date="2016-06-06T17:08:00Z">
        <w:r>
          <w:rPr/>
          <w:t xml:space="preserve"> ein</w:t>
        </w:r>
      </w:ins>
      <w:r>
        <w:rPr/>
        <w:t>, die für die Geschichte der Homosexuellenbewegung wichtig war</w:t>
      </w:r>
      <w:del w:id="13" w:author="Maxi Kindling" w:date="2016-06-06T17:08:00Z">
        <w:r>
          <w:rPr/>
          <w:delText>, ein</w:delText>
        </w:r>
      </w:del>
      <w:ins w:id="14" w:author="Maxi Kindling" w:date="2016-06-06T17:08:00Z">
        <w:r>
          <w:rPr/>
          <w:t xml:space="preserve">, </w:t>
        </w:r>
      </w:ins>
      <w:del w:id="15" w:author="Maxi Kindling" w:date="2016-06-06T17:08:00Z">
        <w:r>
          <w:rPr/>
          <w:delText xml:space="preserve">; </w:delText>
        </w:r>
      </w:del>
      <w:r>
        <w:rPr/>
        <w:t xml:space="preserve">obwohl diese Bibliographie selber im Rahmen bibliothekarischer Diskussionen vielleicht nicht als solche benannt würde. Zudem ist das Bibliographieren heute offenbar nicht ohne </w:t>
      </w:r>
      <w:ins w:id="16" w:author="Maxi Kindling" w:date="2016-06-06T17:08:00Z">
        <w:r>
          <w:rPr/>
          <w:t xml:space="preserve">die </w:t>
        </w:r>
      </w:ins>
      <w:r>
        <w:rPr/>
        <w:t>Möglichkeiten der Wikimedia zu denken. Erstaunlich ist vielleicht auch, dass in den Texten technische Fragen einen gro</w:t>
      </w:r>
      <w:ins w:id="17" w:author="Maxi Kindling" w:date="2016-06-06T17:09:00Z">
        <w:r>
          <w:rPr/>
          <w:t>ß</w:t>
        </w:r>
      </w:ins>
      <w:del w:id="18" w:author="Maxi Kindling" w:date="2016-06-06T17:09:00Z">
        <w:r>
          <w:rPr/>
          <w:delText>ss</w:delText>
        </w:r>
      </w:del>
      <w:r>
        <w:rPr/>
        <w:t xml:space="preserve">en Stellenwert einnehmen, nicht inhaltliche. Eine weitere These des Call for Papers war, dass die Bibliographie und auch die Arbeit des Bibliographierens untertheoretisiert ist. Die Überraschung, dass uns vor allem Texte zu technischen Fragestellungen erreichten, mag mit dieser geringen Theoretisierung zusammenhängen. Wir hätten </w:t>
      </w:r>
      <w:ins w:id="19" w:author="Maxi Kindling" w:date="2016-06-06T17:09:00Z">
        <w:r>
          <w:rPr/>
          <w:t xml:space="preserve">uns </w:t>
        </w:r>
      </w:ins>
      <w:r>
        <w:rPr/>
        <w:t xml:space="preserve">mehr theoretische Auseinandersetzungen </w:t>
      </w:r>
      <w:ins w:id="20" w:author="Maxi Kindling" w:date="2016-06-06T17:09:00Z">
        <w:r>
          <w:rPr/>
          <w:t xml:space="preserve">gewünscht, </w:t>
        </w:r>
      </w:ins>
      <w:del w:id="21" w:author="Maxi Kindling" w:date="2016-06-06T17:09:00Z">
        <w:r>
          <w:rPr/>
          <w:delText xml:space="preserve">erwartet, </w:delText>
        </w:r>
      </w:del>
      <w:r>
        <w:rPr/>
        <w:t>die jetzt nur mit einem sehr verspielten, anregenden Text zu Metabibliographien vertreten sind.</w:t>
      </w:r>
    </w:p>
    <w:p>
      <w:pPr>
        <w:pStyle w:val="Textbody"/>
        <w:rPr/>
      </w:pPr>
      <w:r>
        <w:rPr/>
        <w:t xml:space="preserve">Dies soll nicht als Klage gelten: die LIBREAS. Library Ideas versteht sich </w:t>
      </w:r>
      <w:ins w:id="22" w:author="Maxi Kindling" w:date="2016-06-06T17:09:00Z">
        <w:r>
          <w:rPr/>
          <w:t xml:space="preserve">als </w:t>
        </w:r>
      </w:ins>
      <w:r>
        <w:rPr/>
        <w:t xml:space="preserve">ein Ort im bibliothekarischen und bibliothekswissenschaftlichen Diskurs, und </w:t>
      </w:r>
      <w:ins w:id="23" w:author="Maxi Kindling" w:date="2016-06-06T17:09:00Z">
        <w:r>
          <w:rPr/>
          <w:t xml:space="preserve">da </w:t>
        </w:r>
      </w:ins>
      <w:r>
        <w:rPr/>
        <w:t xml:space="preserve">dieser Diskurs so technisch orientiert ist, spiegelt sich dies auch in der Ausgabe wieder. In einem frühen Stadium der </w:t>
      </w:r>
      <w:ins w:id="24" w:author="Maxi Kindling" w:date="2016-06-06T17:10:00Z">
        <w:r>
          <w:rPr/>
          <w:t>Entwicklung des</w:t>
        </w:r>
      </w:ins>
      <w:del w:id="25" w:author="Maxi Kindling" w:date="2016-06-06T17:10:00Z">
        <w:r>
          <w:rPr/>
          <w:delText>Idee zum</w:delText>
        </w:r>
      </w:del>
      <w:r>
        <w:rPr/>
        <w:t xml:space="preserve"> Schwerpunkt</w:t>
      </w:r>
      <w:ins w:id="26" w:author="Maxi Kindling" w:date="2016-06-06T17:10:00Z">
        <w:r>
          <w:rPr/>
          <w:t>s</w:t>
        </w:r>
      </w:ins>
      <w:r>
        <w:rPr/>
        <w:t xml:space="preserve"> dieser Ausgabe gab es auch die Idee, vor allem nach der Zukunft der Bibliographie zu fragen. Wir sind davon abgerückt (obwohl die Frage weiter Teil des Call for Papers blieb, weil sie wichtig ist), da viel zu oft im bibliothekarischen Diskurs nach der Zukunft gefragt wird, ohne die gegenwärtige Situation zu klären, obgleich Aussagen über die Zukunft ohne einer Verankerung in der gegenwärtigen Situation schnell den Fokus und die Bodenhaftung verlieren können. Allerdings </w:t>
      </w:r>
      <w:ins w:id="27" w:author="Maxi Kindling" w:date="2016-06-06T17:11:00Z">
        <w:r>
          <w:rPr/>
          <w:t xml:space="preserve">ist </w:t>
        </w:r>
      </w:ins>
      <w:r>
        <w:rPr/>
        <w:t>jetzt, bei der Herausgabe de</w:t>
      </w:r>
      <w:ins w:id="28" w:author="Maxi Kindling" w:date="2016-06-06T17:11:00Z">
        <w:r>
          <w:rPr/>
          <w:t xml:space="preserve">r aktuellen Ausgabe, </w:t>
        </w:r>
      </w:ins>
      <w:del w:id="29" w:author="Maxi Kindling" w:date="2016-06-06T17:11:00Z">
        <w:r>
          <w:rPr/>
          <w:delText xml:space="preserve">r Nummer, ist </w:delText>
        </w:r>
      </w:del>
      <w:r>
        <w:rPr/>
        <w:t xml:space="preserve">auch zu erkennen, dass wir durch diese Entscheidung vielleicht zu wenig gerade zu diesem Themen erfahren haben. Dabei ist es etwas, was die Zunft der Bibliographierenden aktuell beschäftigt. Es bleibt für andere </w:t>
      </w:r>
      <w:ins w:id="30" w:author="Maxi Kindling" w:date="2016-06-06T17:12:00Z">
        <w:r>
          <w:rPr/>
          <w:t xml:space="preserve">Ausgaben </w:t>
        </w:r>
      </w:ins>
      <w:del w:id="31" w:author="Maxi Kindling" w:date="2016-06-06T17:12:00Z">
        <w:r>
          <w:rPr/>
          <w:delText>Nummern u</w:delText>
        </w:r>
      </w:del>
      <w:ins w:id="32" w:author="Maxi Kindling" w:date="2016-06-06T17:12:00Z">
        <w:r>
          <w:rPr/>
          <w:t>u</w:t>
        </w:r>
      </w:ins>
      <w:r>
        <w:rPr/>
        <w:t>nd vielleicht auch andere Publikationsorte offen. Davon abgesehen hoffen wir, die</w:t>
      </w:r>
      <w:ins w:id="33" w:author="Maxi Kindling" w:date="2016-06-06T17:12:00Z">
        <w:r>
          <w:rPr/>
          <w:t xml:space="preserve"> LIBREAS </w:t>
        </w:r>
      </w:ins>
      <w:del w:id="34" w:author="Maxi Kindling" w:date="2016-06-06T17:12:00Z">
        <w:r>
          <w:rPr/>
          <w:delText xml:space="preserve">se Nummer </w:delText>
        </w:r>
      </w:del>
      <w:ins w:id="35" w:author="Maxi Kindling" w:date="2016-06-06T17:12:00Z">
        <w:r>
          <w:rPr/>
          <w:t>#</w:t>
        </w:r>
      </w:ins>
      <w:ins w:id="36" w:author="Maxi Kindling" w:date="2016-06-06T17:12:00Z">
        <w:bookmarkStart w:id="0" w:name="_GoBack"/>
        <w:bookmarkEnd w:id="0"/>
        <w:r>
          <w:rPr/>
          <w:t xml:space="preserve">29 </w:t>
        </w:r>
      </w:ins>
      <w:r>
        <w:rPr/>
        <w:t>ist für Sie/euch als Lesende so interessant wie für uns als Redaktion – und hoffentlich auch eine Anregung, verstärkt nicht nur Themen aus einer bibliothekswissenschaftlichen Perspektive, sondern auch spezifisch bibliothekarische Themen zu behandeln.</w:t>
      </w:r>
    </w:p>
    <w:p>
      <w:pPr>
        <w:pStyle w:val="Textbody"/>
        <w:rPr/>
      </w:pPr>
      <w:r>
        <w:rPr/>
      </w:r>
    </w:p>
    <w:p>
      <w:pPr>
        <w:pStyle w:val="Textbody"/>
        <w:rPr>
          <w:lang w:val="en-US"/>
        </w:rPr>
      </w:pPr>
      <w:r>
        <w:rPr>
          <w:lang w:val="en-US"/>
        </w:rPr>
        <w:t>Ihre/eure Redaktion LIBREAS. Library Ideas</w:t>
      </w:r>
    </w:p>
    <w:p>
      <w:pPr>
        <w:pStyle w:val="Textbody"/>
        <w:spacing w:lineRule="auto" w:line="288" w:before="0" w:after="140"/>
        <w:jc w:val="both"/>
        <w:rPr/>
      </w:pPr>
      <w:r>
        <w:rPr/>
        <w:t>(Berlin, Chur, Dresden, Exeter, München)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de-CH"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de-CH" w:eastAsia="zh-CN" w:bidi="hi-IN"/>
    </w:rPr>
  </w:style>
  <w:style w:type="paragraph" w:styleId="Berschrift1">
    <w:name w:val="Heading 1"/>
    <w:basedOn w:val="Berschrift"/>
    <w:qFormat/>
    <w:pPr>
      <w:outlineLvl w:val="0"/>
    </w:pPr>
    <w:rPr>
      <w:b/>
      <w:bCs/>
    </w:rPr>
  </w:style>
  <w:style w:type="paragraph" w:styleId="Berschrift2">
    <w:name w:val="Heading 2"/>
    <w:basedOn w:val="Berschrift"/>
    <w:qFormat/>
    <w:pPr>
      <w:spacing w:before="200" w:after="120"/>
      <w:outlineLvl w:val="1"/>
    </w:pPr>
    <w:rPr>
      <w:b/>
      <w:bCs/>
    </w:rPr>
  </w:style>
  <w:style w:type="paragraph" w:styleId="Berschrift3">
    <w:name w:val="Heading 3"/>
    <w:basedOn w:val="Berschrift"/>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pPr>
      <w:keepNext/>
      <w:spacing w:before="240" w:after="120"/>
    </w:pPr>
    <w:rPr>
      <w:rFonts w:ascii="Liberation Sans" w:hAnsi="Liberation Sans"/>
      <w:sz w:val="28"/>
      <w:szCs w:val="28"/>
    </w:rPr>
  </w:style>
  <w:style w:type="paragraph" w:styleId="Textkrper">
    <w:name w:val="Body Text"/>
    <w:basedOn w:val="Normal"/>
    <w:pPr>
      <w:spacing w:lineRule="auto" w:line="288" w:before="0" w:after="140"/>
    </w:pPr>
    <w:rPr/>
  </w:style>
  <w:style w:type="paragraph" w:styleId="Liste">
    <w:name w:val="List"/>
    <w:basedOn w:val="Textbody"/>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style>
  <w:style w:type="paragraph" w:styleId="Textbody" w:customStyle="1">
    <w:name w:val="Text body"/>
    <w:basedOn w:val="Normal"/>
    <w:qFormat/>
    <w:pPr>
      <w:spacing w:lineRule="auto" w:line="288" w:before="0" w:after="140"/>
      <w:jc w:val="both"/>
    </w:pPr>
    <w:rPr/>
  </w:style>
  <w:style w:type="paragraph" w:styleId="Caption">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el">
    <w:name w:val="Title"/>
    <w:basedOn w:val="Berschrift"/>
    <w:qFormat/>
    <w:pPr>
      <w:jc w:val="center"/>
    </w:pPr>
    <w:rPr>
      <w:b/>
      <w:bCs/>
      <w:sz w:val="56"/>
      <w:szCs w:val="56"/>
    </w:rPr>
  </w:style>
  <w:style w:type="paragraph" w:styleId="Untertitel">
    <w:name w:val="Subtitle"/>
    <w:basedOn w:val="Berschrift"/>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LibreOffice/5.1.3.1$Linux_X86_64 LibreOffice_project/10m0$Build-1</Application>
  <Pages>1</Pages>
  <Words>384</Words>
  <Characters>2399</Characters>
  <CharactersWithSpaces>2779</CharactersWithSpaces>
  <Paragraphs>5</Paragraphs>
  <Company>UB der Humboldt-Universität zu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2016-06-06T15:13:00Z</dcterms:created>
  <dc:creator>Karsten Schuldt</dc:creator>
  <dc:description/>
  <dc:language>de-DE</dc:language>
  <cp:lastModifiedBy/>
  <dcterms:modified xsi:type="dcterms:W3CDTF">2016-06-19T11:33:13Z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UB der Humboldt-Universität zu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